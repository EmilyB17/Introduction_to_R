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2E" w14:textId="0890A36B" w:rsidR="007A48B7" w:rsidRPr="0097111D" w:rsidRDefault="00CE5838" w:rsidP="007A48B7">
      <w:pPr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      </w:t>
      </w:r>
      <w:r w:rsidR="00C1107E">
        <w:rPr>
          <w:rFonts w:cs="Times New Roman"/>
          <w:b/>
          <w:color w:val="000000" w:themeColor="text1"/>
        </w:rPr>
        <w:t>Introduction to R worksheet and exercises</w:t>
      </w:r>
    </w:p>
    <w:p w14:paraId="318C65C8" w14:textId="77777777" w:rsidR="00F8269C" w:rsidRDefault="00F8269C"/>
    <w:p w14:paraId="3B8F6CE4" w14:textId="77777777" w:rsidR="007A48B7" w:rsidRDefault="007A48B7"/>
    <w:p w14:paraId="08512DCA" w14:textId="22D021E7" w:rsidR="007A48B7" w:rsidRDefault="007A48B7">
      <w:r>
        <w:t xml:space="preserve">In this </w:t>
      </w:r>
      <w:r w:rsidR="00C1107E">
        <w:t>exercise</w:t>
      </w:r>
      <w:r>
        <w:t xml:space="preserve"> you will </w:t>
      </w:r>
      <w:r w:rsidR="00C1107E">
        <w:t>work</w:t>
      </w:r>
      <w:r>
        <w:t xml:space="preserve"> through a tutorial in R. </w:t>
      </w:r>
      <w:r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Pr="007A48B7">
        <w:t>.</w:t>
      </w:r>
      <w:r w:rsidR="00084267">
        <w:t xml:space="preserve"> </w:t>
      </w:r>
    </w:p>
    <w:p w14:paraId="0F12FF33" w14:textId="51279C1E" w:rsidR="00084267" w:rsidRDefault="00084267">
      <w:del w:id="0" w:author="Lauren Glenny Shoemaker" w:date="2019-09-04T21:41:00Z">
        <w:r w:rsidDel="000C5A12">
          <w:delText xml:space="preserve">On </w:delText>
        </w:r>
      </w:del>
      <w:ins w:id="1" w:author="Lauren Glenny Shoemaker" w:date="2019-09-04T21:41:00Z">
        <w:r w:rsidR="000C5A12">
          <w:t>From</w:t>
        </w:r>
        <w:r w:rsidR="000C5A12">
          <w:t xml:space="preserve"> </w:t>
        </w:r>
      </w:ins>
      <w:del w:id="2" w:author="Lauren Glenny Shoemaker" w:date="2019-09-04T19:22:00Z">
        <w:r w:rsidDel="00457A97">
          <w:delText xml:space="preserve">the Desktop you will see a folder </w:delText>
        </w:r>
      </w:del>
      <w:ins w:id="3" w:author="Lauren Glenny Shoemaker" w:date="2019-09-04T19:22:00Z">
        <w:r w:rsidR="00457A97">
          <w:t>WyoCloud you do</w:t>
        </w:r>
      </w:ins>
      <w:ins w:id="4" w:author="Lauren Glenny Shoemaker" w:date="2019-09-04T19:23:00Z">
        <w:r w:rsidR="00457A97">
          <w:t xml:space="preserve">wnloaded a folder </w:t>
        </w:r>
      </w:ins>
      <w:r>
        <w:t>named “</w:t>
      </w:r>
      <w:r w:rsidR="0030269D">
        <w:t>Introduction_to_R</w:t>
      </w:r>
      <w:r>
        <w:t>”</w:t>
      </w:r>
      <w:r w:rsidR="00B17DBE">
        <w:t xml:space="preserve">. </w:t>
      </w:r>
      <w:ins w:id="5" w:author="Lauren Glenny Shoemaker" w:date="2019-09-04T19:23:00Z">
        <w:r w:rsidR="00457A97">
          <w:t>Move this folder to your Desktop and r</w:t>
        </w:r>
      </w:ins>
      <w:del w:id="6" w:author="Lauren Glenny Shoemaker" w:date="2019-09-04T19:23:00Z">
        <w:r w:rsidR="00B17DBE" w:rsidDel="00457A97">
          <w:delText>R</w:delText>
        </w:r>
      </w:del>
      <w:r w:rsidR="009C117D">
        <w:t xml:space="preserve">ename this folder by adding your last name (i.e. </w:t>
      </w:r>
      <w:r w:rsidR="0030269D">
        <w:t>Introduction_to_R</w:t>
      </w:r>
      <w:r w:rsidR="009C117D">
        <w:t>_</w:t>
      </w:r>
      <w:r w:rsidR="00C1107E">
        <w:t>YOURLASTNAME</w:t>
      </w:r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</w:t>
      </w:r>
      <w:bookmarkStart w:id="7" w:name="_GoBack"/>
      <w:bookmarkEnd w:id="7"/>
      <w:r w:rsidR="00C1107E">
        <w:t xml:space="preserve">it your code when you need it in the future. </w:t>
      </w:r>
    </w:p>
    <w:p w14:paraId="716C2729" w14:textId="0C90E82B" w:rsidR="00B17DBE" w:rsidRDefault="00B1405F">
      <w:r>
        <w:t xml:space="preserve">Open the </w:t>
      </w:r>
      <w:r w:rsidR="00C1107E">
        <w:t>“Introduction_to_R”</w:t>
      </w:r>
      <w:r>
        <w:t xml:space="preserve"> folder, and double click “Intro</w:t>
      </w:r>
      <w:r w:rsidR="00C1107E">
        <w:t>duct</w:t>
      </w:r>
      <w:r w:rsidR="00457A97">
        <w:t>i</w:t>
      </w:r>
      <w:r w:rsidR="00C1107E">
        <w:t>on</w:t>
      </w:r>
      <w:r w:rsidR="0030269D">
        <w:t>_</w:t>
      </w:r>
      <w:r>
        <w:t>to</w:t>
      </w:r>
      <w:r w:rsidR="0030269D">
        <w:t>_R</w:t>
      </w:r>
      <w:r>
        <w:t>.Rmd”. This will open the program R studio and the tutorial.</w:t>
      </w:r>
    </w:p>
    <w:p w14:paraId="622A9DF8" w14:textId="77777777" w:rsidR="00B1405F" w:rsidRDefault="00B1405F"/>
    <w:p w14:paraId="2D565262" w14:textId="2A74DE51" w:rsidR="007A48B7" w:rsidRDefault="004446F5">
      <w:r>
        <w:t xml:space="preserve">The tutorial contains </w:t>
      </w:r>
      <w:r w:rsidR="00A46D2B">
        <w:t>19</w:t>
      </w:r>
      <w:commentRangeStart w:id="8"/>
      <w:r>
        <w:t xml:space="preserve"> </w:t>
      </w:r>
      <w:commentRangeEnd w:id="8"/>
      <w:r w:rsidR="00C1107E">
        <w:rPr>
          <w:rStyle w:val="CommentReference"/>
        </w:rPr>
        <w:commentReference w:id="8"/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0C079B2E" w:rsidR="00B1405F" w:rsidRDefault="00B1405F">
      <w:r>
        <w:t xml:space="preserve">Open the R script </w:t>
      </w:r>
      <w:r w:rsidR="001F5360">
        <w:t xml:space="preserve">and start reading. </w:t>
      </w:r>
    </w:p>
    <w:p w14:paraId="1AD8DFB2" w14:textId="77777777" w:rsidR="001F5360" w:rsidRDefault="001F5360"/>
    <w:p w14:paraId="130FCB63" w14:textId="4A861EA6" w:rsidR="0020744D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6529DE6" w14:textId="77777777" w:rsidR="00A46D2B" w:rsidRPr="004947C7" w:rsidRDefault="00A46D2B">
      <w:pPr>
        <w:rPr>
          <w:b/>
        </w:rPr>
      </w:pPr>
    </w:p>
    <w:p w14:paraId="1FF2E87C" w14:textId="3E23D261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21</w:t>
      </w:r>
      <w:r w:rsidR="007D3944">
        <w:t>)</w:t>
      </w:r>
      <w:r w:rsidRPr="005532FC">
        <w:t xml:space="preserve">: </w:t>
      </w:r>
    </w:p>
    <w:p w14:paraId="03EE4284" w14:textId="44CDAD12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 xml:space="preserve">What do you notice about initial appearances? </w:t>
      </w:r>
    </w:p>
    <w:p w14:paraId="03F3AECD" w14:textId="57C4F728" w:rsidR="00D713BA" w:rsidRDefault="00145F38">
      <w:r>
        <w:t>Answer:</w:t>
      </w:r>
      <w:r w:rsidR="007D3944">
        <w:t xml:space="preserve"> </w:t>
      </w:r>
      <w:r w:rsidR="00B5352E">
        <w:t>*Looking for something about grey chunks etc. or how the script only doesn’t contain</w:t>
      </w:r>
      <w:del w:id="9" w:author="Lauren Glenny Shoemaker" w:date="2019-09-04T19:33:00Z">
        <w:r w:rsidR="00B5352E" w:rsidDel="000C5A12">
          <w:delText>g</w:delText>
        </w:r>
      </w:del>
      <w:r w:rsidR="00B5352E">
        <w:t xml:space="preserve"> the header etc.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366243EF" w:rsidR="001A22B1" w:rsidRDefault="001A22B1" w:rsidP="001A22B1">
      <w:r>
        <w:t xml:space="preserve">Answer: </w:t>
      </w:r>
      <w:r w:rsidR="00B5352E">
        <w:t xml:space="preserve">* here students should recognize where the figure appears. In the script, the figure is plotted in the plots tab. In the notebook, the figure appears below.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947C7" w:rsidRDefault="00610988">
      <w:pPr>
        <w:rPr>
          <w:b/>
        </w:rPr>
      </w:pPr>
      <w:r w:rsidRPr="004947C7">
        <w:rPr>
          <w:b/>
        </w:rPr>
        <w:t>#Installing a package</w:t>
      </w:r>
    </w:p>
    <w:p w14:paraId="6FC75E90" w14:textId="661F247E" w:rsidR="00610988" w:rsidRDefault="00610988">
      <w:r w:rsidRPr="00071F98">
        <w:rPr>
          <w:u w:val="single"/>
        </w:rPr>
        <w:t>Exercise 2</w:t>
      </w:r>
      <w:r>
        <w:t xml:space="preserve"> (</w:t>
      </w:r>
      <w:r w:rsidR="001D74A3">
        <w:t>~</w:t>
      </w:r>
      <w:r>
        <w:t>Line 4</w:t>
      </w:r>
      <w:r w:rsidR="001F5360">
        <w:t>4</w:t>
      </w:r>
      <w:r>
        <w:t>)</w:t>
      </w:r>
    </w:p>
    <w:p w14:paraId="0F009324" w14:textId="787CF130" w:rsidR="0080274F" w:rsidRDefault="00610988" w:rsidP="00243891">
      <w:r>
        <w:t xml:space="preserve">Question 1: </w:t>
      </w:r>
      <w:r w:rsidRPr="00610988">
        <w:t>What can you do with this package?</w:t>
      </w:r>
    </w:p>
    <w:p w14:paraId="69153F1B" w14:textId="54362F54" w:rsidR="00071F98" w:rsidRDefault="00071F98" w:rsidP="00071F98">
      <w:r>
        <w:t xml:space="preserve">Answer: </w:t>
      </w:r>
      <w:r w:rsidR="00DA4253">
        <w:t>*manipulate dates or something of the sort</w:t>
      </w:r>
    </w:p>
    <w:p w14:paraId="3DC27EB6" w14:textId="6983EAC0" w:rsidR="00EF7D32" w:rsidRDefault="00EF7D32" w:rsidP="00071F98"/>
    <w:p w14:paraId="04D1B167" w14:textId="6B417F36" w:rsidR="00EF7D32" w:rsidRDefault="00EF7D32" w:rsidP="00071F98">
      <w:pPr>
        <w:rPr>
          <w:b/>
        </w:rPr>
      </w:pPr>
      <w:r w:rsidRPr="00EF7D32">
        <w:rPr>
          <w:b/>
        </w:rPr>
        <w:t>#R as a calculator</w:t>
      </w:r>
    </w:p>
    <w:p w14:paraId="7EE87591" w14:textId="4EAD8C7D" w:rsidR="00EF7D32" w:rsidRDefault="00362701" w:rsidP="00071F98">
      <w:r>
        <w:rPr>
          <w:u w:val="single"/>
        </w:rPr>
        <w:t xml:space="preserve">Exercise 3: </w:t>
      </w:r>
      <w:r>
        <w:t>(~Line 7</w:t>
      </w:r>
      <w:r w:rsidR="001F5360">
        <w:t>2</w:t>
      </w:r>
      <w:r>
        <w:t xml:space="preserve">) </w:t>
      </w:r>
    </w:p>
    <w:p w14:paraId="5E06E755" w14:textId="5E52C32A" w:rsidR="00362701" w:rsidRDefault="00362701" w:rsidP="00071F98">
      <w:r>
        <w:t xml:space="preserve">Question 1: </w:t>
      </w:r>
      <w:r w:rsidRPr="00362701">
        <w:t>Using R find the answer to "(9*7)/15 + 6". Assign that to a value called "answer1" and multiple it by 15. What is your final product?</w:t>
      </w:r>
    </w:p>
    <w:p w14:paraId="28160564" w14:textId="31CACA82" w:rsidR="00362701" w:rsidRDefault="00362701" w:rsidP="00071F98">
      <w:pPr>
        <w:rPr>
          <w:ins w:id="10" w:author="Lauren Glenny Shoemaker" w:date="2019-09-04T21:08:00Z"/>
        </w:rPr>
      </w:pPr>
      <w:r>
        <w:t xml:space="preserve">Answer: </w:t>
      </w:r>
    </w:p>
    <w:p w14:paraId="4BC79B57" w14:textId="439F48B3" w:rsidR="000C5A12" w:rsidRDefault="000C5A12" w:rsidP="00071F98">
      <w:pPr>
        <w:rPr>
          <w:ins w:id="11" w:author="Lauren Glenny Shoemaker" w:date="2019-09-04T21:08:00Z"/>
        </w:rPr>
      </w:pPr>
    </w:p>
    <w:p w14:paraId="50B4CAAD" w14:textId="2FA10347" w:rsidR="000C5A12" w:rsidRPr="00362701" w:rsidRDefault="000C5A12" w:rsidP="00071F98">
      <w:ins w:id="12" w:author="Lauren Glenny Shoemaker" w:date="2019-09-04T21:08:00Z">
        <w:r>
          <w:t>Copy the code you used to</w:t>
        </w:r>
      </w:ins>
      <w:ins w:id="13" w:author="Lauren Glenny Shoemaker" w:date="2019-09-04T21:09:00Z">
        <w:r>
          <w:t xml:space="preserve"> do this from R into this Word Document.</w:t>
        </w:r>
      </w:ins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2ED8E597" w:rsidR="002C5368" w:rsidRDefault="002C5368" w:rsidP="002C5368">
      <w:r w:rsidRPr="00071F98">
        <w:rPr>
          <w:u w:val="single"/>
        </w:rPr>
        <w:lastRenderedPageBreak/>
        <w:t xml:space="preserve">Exercise </w:t>
      </w:r>
      <w:r w:rsidR="00362701">
        <w:rPr>
          <w:u w:val="single"/>
        </w:rPr>
        <w:t>4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362701">
        <w:t>98</w:t>
      </w:r>
      <w:r>
        <w:t>)</w:t>
      </w:r>
    </w:p>
    <w:p w14:paraId="3EB615C5" w14:textId="270771E8" w:rsidR="004947C7" w:rsidDel="000C5A12" w:rsidRDefault="002C5368" w:rsidP="0080274F">
      <w:pPr>
        <w:rPr>
          <w:del w:id="14" w:author="Lauren Glenny Shoemaker" w:date="2019-09-04T21:15:00Z"/>
        </w:rPr>
      </w:pPr>
      <w:r>
        <w:t>Code used to chan</w:t>
      </w:r>
      <w:r w:rsidR="00D2654C">
        <w:t>ge your working directory to your</w:t>
      </w:r>
      <w:r>
        <w:t xml:space="preserve"> </w:t>
      </w:r>
      <w:del w:id="15" w:author="Lauren Glenny Shoemaker" w:date="2019-09-04T21:15:00Z">
        <w:r w:rsidR="00D2654C" w:rsidDel="000C5A12">
          <w:delText xml:space="preserve">ECOL5540 </w:delText>
        </w:r>
      </w:del>
      <w:ins w:id="16" w:author="Lauren Glenny Shoemaker" w:date="2019-09-04T21:15:00Z">
        <w:r w:rsidR="000C5A12">
          <w:t>Life2100</w:t>
        </w:r>
        <w:r w:rsidR="000C5A12">
          <w:t xml:space="preserve"> </w:t>
        </w:r>
      </w:ins>
      <w:r>
        <w:t>folder on your</w:t>
      </w:r>
      <w:r w:rsidR="00D2654C">
        <w:t xml:space="preserve"> Desktop</w:t>
      </w:r>
      <w:r w:rsidR="004B4520">
        <w:t xml:space="preserve"> and display what your current working directory is:</w:t>
      </w:r>
      <w:r w:rsidR="000B2B13">
        <w:t xml:space="preserve"> </w:t>
      </w:r>
    </w:p>
    <w:p w14:paraId="1DEA441B" w14:textId="77777777" w:rsidR="00D2654C" w:rsidRDefault="00D2654C" w:rsidP="0080274F"/>
    <w:p w14:paraId="02367124" w14:textId="440C49B9" w:rsidR="0080274F" w:rsidRDefault="0080274F" w:rsidP="0080274F"/>
    <w:p w14:paraId="77C65785" w14:textId="04D2F636" w:rsidR="00874211" w:rsidRDefault="00874211" w:rsidP="00874211">
      <w:r w:rsidRPr="00071F98">
        <w:rPr>
          <w:u w:val="single"/>
        </w:rPr>
        <w:t xml:space="preserve">Exercise </w:t>
      </w:r>
      <w:r w:rsidR="00362701"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62701">
        <w:t>115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27F6F871" w:rsidR="00071F98" w:rsidRDefault="00071F98" w:rsidP="00071F98">
      <w:r>
        <w:t xml:space="preserve">Answer: </w:t>
      </w:r>
      <w:r w:rsidR="000B2B13">
        <w:t>*“&lt;-” allows you to save things in your environment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48232939" w:rsidR="00071F98" w:rsidRDefault="00071F98" w:rsidP="00071F98">
      <w:r>
        <w:t xml:space="preserve">Answer: </w:t>
      </w:r>
      <w:r w:rsidR="000B2B13">
        <w:t>*it doesn’t work</w:t>
      </w:r>
    </w:p>
    <w:p w14:paraId="0B6C147C" w14:textId="77777777" w:rsidR="00E878E2" w:rsidRDefault="00E878E2" w:rsidP="0080274F"/>
    <w:p w14:paraId="6107FFEB" w14:textId="40DB51A3" w:rsidR="007C2BCF" w:rsidRDefault="00E878E2" w:rsidP="0080274F">
      <w:r>
        <w:t xml:space="preserve">Question 3: </w:t>
      </w:r>
      <w:r w:rsidR="00445B7B" w:rsidRPr="00445B7B">
        <w:t>What happens when your working directory is changed back to the "Downloads" file?</w:t>
      </w:r>
    </w:p>
    <w:p w14:paraId="0AF1B4BD" w14:textId="130CA271" w:rsidR="007C2BCF" w:rsidRDefault="00071F98" w:rsidP="0080274F">
      <w:r>
        <w:t xml:space="preserve">Answer: </w:t>
      </w:r>
      <w:r w:rsidR="000B2B13">
        <w:t xml:space="preserve">*it doesn’t work because the pima.csv file doesn’t exist in that location. </w:t>
      </w:r>
    </w:p>
    <w:p w14:paraId="20EEE9AD" w14:textId="77777777" w:rsidR="002F189C" w:rsidRDefault="002F189C" w:rsidP="0080274F"/>
    <w:p w14:paraId="6C421ED0" w14:textId="304D52F5" w:rsidR="007E3986" w:rsidRPr="00CE4828" w:rsidRDefault="00CE4828" w:rsidP="0080274F">
      <w:pPr>
        <w:rPr>
          <w:b/>
        </w:rPr>
      </w:pPr>
      <w:r w:rsidRPr="00CE4828">
        <w:rPr>
          <w:b/>
        </w:rPr>
        <w:t>#Loading data</w:t>
      </w:r>
    </w:p>
    <w:p w14:paraId="402369C9" w14:textId="4DF1E321" w:rsidR="007E3986" w:rsidRDefault="007E3986" w:rsidP="007E3986">
      <w:r w:rsidRPr="00071F98">
        <w:rPr>
          <w:u w:val="single"/>
        </w:rPr>
        <w:t xml:space="preserve">Exercise </w:t>
      </w:r>
      <w:r w:rsidR="00362701">
        <w:rPr>
          <w:u w:val="single"/>
        </w:rPr>
        <w:t>6</w:t>
      </w:r>
      <w:r>
        <w:t xml:space="preserve"> (</w:t>
      </w:r>
      <w:r w:rsidR="001D74A3">
        <w:t>~</w:t>
      </w:r>
      <w:r>
        <w:t xml:space="preserve">Line </w:t>
      </w:r>
      <w:r w:rsidR="00362701">
        <w:t>127</w:t>
      </w:r>
      <w:r>
        <w:t>)</w:t>
      </w:r>
    </w:p>
    <w:p w14:paraId="2FE63FC5" w14:textId="065D1C57" w:rsidR="003F7ACC" w:rsidRDefault="003F7ACC" w:rsidP="003F7ACC">
      <w:r>
        <w:t xml:space="preserve">Error message from code in lines </w:t>
      </w:r>
      <w:r w:rsidR="001F5360">
        <w:t>124-126</w:t>
      </w:r>
      <w:r w:rsidR="004B4B6E">
        <w:t xml:space="preserve"> and your code if you were able to get the .csv read in successfully. </w:t>
      </w:r>
    </w:p>
    <w:p w14:paraId="1B2D3210" w14:textId="359E96E7" w:rsidR="003F7ACC" w:rsidRDefault="000B2B13" w:rsidP="007E3986">
      <w:r>
        <w:t>Answer:</w:t>
      </w:r>
      <w:r w:rsidR="00560194">
        <w:t xml:space="preserve">*doesn’t exist </w:t>
      </w:r>
    </w:p>
    <w:p w14:paraId="38CA336B" w14:textId="77777777" w:rsidR="007E3986" w:rsidRDefault="007E3986" w:rsidP="0080274F"/>
    <w:p w14:paraId="3DF5CCAB" w14:textId="39370A2C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on your Desktop: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BDA2154" w:rsidR="0078449D" w:rsidRDefault="0078449D" w:rsidP="0078449D">
      <w:r w:rsidRPr="0078449D">
        <w:rPr>
          <w:u w:val="single"/>
        </w:rPr>
        <w:t xml:space="preserve">Exercise </w:t>
      </w:r>
      <w:r w:rsidR="00362701">
        <w:rPr>
          <w:u w:val="single"/>
        </w:rPr>
        <w:t>7</w:t>
      </w:r>
      <w:r>
        <w:t xml:space="preserve"> (</w:t>
      </w:r>
      <w:r w:rsidR="001D74A3">
        <w:t>~L</w:t>
      </w:r>
      <w:r>
        <w:t>ine</w:t>
      </w:r>
      <w:r w:rsidR="00362701">
        <w:t xml:space="preserve"> 136</w:t>
      </w:r>
      <w:r>
        <w:t>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of </w:t>
      </w:r>
      <w:r w:rsidRPr="0078449D">
        <w:t xml:space="preserve"> "read.csv"</w:t>
      </w:r>
      <w:r>
        <w:t xml:space="preserve"> in help window: </w:t>
      </w:r>
      <w:r w:rsidRPr="0078449D">
        <w:t xml:space="preserve"> </w:t>
      </w:r>
    </w:p>
    <w:p w14:paraId="384D5577" w14:textId="396F406F" w:rsidR="0078449D" w:rsidRDefault="00560194" w:rsidP="0080274F">
      <w:r>
        <w:t>Answer: *paste in description</w:t>
      </w:r>
    </w:p>
    <w:p w14:paraId="2F0C312C" w14:textId="1571B5B9" w:rsidR="0025199C" w:rsidRDefault="0025199C" w:rsidP="0080274F"/>
    <w:p w14:paraId="46552B96" w14:textId="70D60524" w:rsidR="00362701" w:rsidRDefault="00362701" w:rsidP="0080274F">
      <w:pPr>
        <w:rPr>
          <w:b/>
        </w:rPr>
      </w:pPr>
      <w:r w:rsidRPr="00362701">
        <w:rPr>
          <w:b/>
        </w:rPr>
        <w:t>#Familiarizing yourself with different data types and structures</w:t>
      </w:r>
    </w:p>
    <w:p w14:paraId="188672A4" w14:textId="77777777" w:rsidR="00362701" w:rsidRPr="00362701" w:rsidRDefault="00362701" w:rsidP="0080274F">
      <w:pPr>
        <w:rPr>
          <w:b/>
        </w:rPr>
      </w:pPr>
    </w:p>
    <w:p w14:paraId="2FB8F93D" w14:textId="599BF806" w:rsidR="004C058D" w:rsidRDefault="004C058D" w:rsidP="004C058D">
      <w:r w:rsidRPr="0078449D">
        <w:rPr>
          <w:u w:val="single"/>
        </w:rPr>
        <w:t xml:space="preserve">Exercise </w:t>
      </w:r>
      <w:r w:rsidR="00362701">
        <w:rPr>
          <w:u w:val="single"/>
        </w:rPr>
        <w:t>8</w:t>
      </w:r>
      <w:r>
        <w:t xml:space="preserve"> (</w:t>
      </w:r>
      <w:r w:rsidR="001D74A3">
        <w:t>~L</w:t>
      </w:r>
      <w:r>
        <w:t xml:space="preserve">ine </w:t>
      </w:r>
      <w:r w:rsidR="00362701">
        <w:t>155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431A5AEF" w:rsidR="001166B7" w:rsidRDefault="001166B7" w:rsidP="004C058D">
      <w:r>
        <w:t>Answer:</w:t>
      </w:r>
      <w:r w:rsidR="00560194">
        <w:t xml:space="preserve"> *matrix, etc</w:t>
      </w:r>
    </w:p>
    <w:p w14:paraId="651F5013" w14:textId="77777777" w:rsidR="00362701" w:rsidRDefault="00362701" w:rsidP="004C058D"/>
    <w:p w14:paraId="1D0EBCC1" w14:textId="1AFC7930" w:rsidR="00362701" w:rsidRDefault="00362701" w:rsidP="00362701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(~Line 159)</w:t>
      </w:r>
      <w:r w:rsidRPr="0078449D">
        <w:t xml:space="preserve">: </w:t>
      </w:r>
    </w:p>
    <w:p w14:paraId="596C0A15" w14:textId="77777777" w:rsidR="00362701" w:rsidRDefault="00362701" w:rsidP="00362701">
      <w:r>
        <w:t>Question 1: What does the structure looks like when it is a matrix?</w:t>
      </w:r>
    </w:p>
    <w:p w14:paraId="20CBBCE5" w14:textId="77777777" w:rsidR="00362701" w:rsidRDefault="00362701" w:rsidP="00362701">
      <w:r>
        <w:t>Answer: *only four lines show up and it’s not a line for each variable anymore</w:t>
      </w:r>
    </w:p>
    <w:p w14:paraId="3FED93EF" w14:textId="1D41219A" w:rsidR="00362701" w:rsidRDefault="00362701" w:rsidP="004C058D"/>
    <w:p w14:paraId="66B2CCA9" w14:textId="603E78AA" w:rsidR="00362701" w:rsidRPr="00362701" w:rsidRDefault="00362701" w:rsidP="004C058D">
      <w:pPr>
        <w:rPr>
          <w:b/>
        </w:rPr>
      </w:pPr>
      <w:r w:rsidRPr="00362701">
        <w:rPr>
          <w:b/>
        </w:rPr>
        <w:t>#Creating your own data</w:t>
      </w:r>
      <w:r>
        <w:rPr>
          <w:b/>
        </w:rPr>
        <w:t xml:space="preserve"> </w:t>
      </w:r>
      <w:r w:rsidRPr="00362701">
        <w:rPr>
          <w:b/>
        </w:rPr>
        <w:t>frame</w:t>
      </w:r>
    </w:p>
    <w:p w14:paraId="227AE8B7" w14:textId="77777777" w:rsidR="00362701" w:rsidRDefault="00362701" w:rsidP="004C058D"/>
    <w:p w14:paraId="771CEF93" w14:textId="4F76B4DD" w:rsidR="00362701" w:rsidRDefault="00362701" w:rsidP="004C058D">
      <w:r w:rsidRPr="00362701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(~Line 200):</w:t>
      </w:r>
    </w:p>
    <w:p w14:paraId="0BB9CEC1" w14:textId="08EF217F" w:rsidR="00362701" w:rsidRDefault="00362701" w:rsidP="004C058D">
      <w:r>
        <w:t>Create your own data frame. Copy code below.</w:t>
      </w:r>
    </w:p>
    <w:p w14:paraId="1A986F0A" w14:textId="3C8F6D6F" w:rsidR="00362701" w:rsidRDefault="00362701" w:rsidP="004C058D">
      <w:r>
        <w:t xml:space="preserve">Answer: </w:t>
      </w:r>
    </w:p>
    <w:p w14:paraId="65660520" w14:textId="77777777" w:rsidR="00362701" w:rsidRDefault="00362701" w:rsidP="004C058D"/>
    <w:p w14:paraId="7F45B18A" w14:textId="62C1D5F1" w:rsidR="004C058D" w:rsidRPr="00362701" w:rsidRDefault="00362701" w:rsidP="0080274F">
      <w:pPr>
        <w:rPr>
          <w:b/>
        </w:rPr>
      </w:pPr>
      <w:r w:rsidRPr="00435D42">
        <w:rPr>
          <w:b/>
        </w:rPr>
        <w:t>#Working with data</w:t>
      </w:r>
    </w:p>
    <w:p w14:paraId="4D7AC397" w14:textId="77777777" w:rsidR="00C96E0E" w:rsidRDefault="00C96E0E" w:rsidP="00FA1724"/>
    <w:p w14:paraId="2A61336F" w14:textId="5DD61517" w:rsidR="00C96E0E" w:rsidRDefault="00C96E0E" w:rsidP="00C96E0E">
      <w:r w:rsidRPr="0078449D">
        <w:rPr>
          <w:u w:val="single"/>
        </w:rPr>
        <w:lastRenderedPageBreak/>
        <w:t xml:space="preserve">Exercise </w:t>
      </w:r>
      <w:r w:rsidR="00362701">
        <w:rPr>
          <w:u w:val="single"/>
        </w:rPr>
        <w:t xml:space="preserve">11 </w:t>
      </w:r>
      <w:r>
        <w:t>(</w:t>
      </w:r>
      <w:r w:rsidR="001D74A3">
        <w:t>~L</w:t>
      </w:r>
      <w:r>
        <w:t xml:space="preserve">ine </w:t>
      </w:r>
      <w:r w:rsidR="00362701">
        <w:t>212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053CC42E" w:rsidR="00D66583" w:rsidRDefault="00E6292F" w:rsidP="00C96E0E">
      <w:r>
        <w:t>Answer: *however students find to subset code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'str' command</w:t>
      </w:r>
      <w:r w:rsidR="00840A3C">
        <w:t>:</w:t>
      </w:r>
    </w:p>
    <w:p w14:paraId="61278965" w14:textId="77777777" w:rsidR="00840A3C" w:rsidDel="000C5A12" w:rsidRDefault="00840A3C" w:rsidP="00C96E0E">
      <w:pPr>
        <w:rPr>
          <w:del w:id="17" w:author="Lauren Glenny Shoemaker" w:date="2019-09-04T21:40:00Z"/>
        </w:rPr>
      </w:pPr>
    </w:p>
    <w:p w14:paraId="5CDE8BA0" w14:textId="77777777" w:rsidR="00586F67" w:rsidRDefault="00586F67" w:rsidP="00586F67">
      <w:pPr>
        <w:rPr>
          <w:u w:val="single"/>
        </w:rPr>
      </w:pPr>
    </w:p>
    <w:p w14:paraId="50475D99" w14:textId="3F1A1267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 xml:space="preserve">2 </w:t>
      </w:r>
      <w:r>
        <w:t>(</w:t>
      </w:r>
      <w:r w:rsidR="001D74A3">
        <w:t xml:space="preserve">~Line </w:t>
      </w:r>
      <w:r w:rsidR="00362701">
        <w:t>230</w:t>
      </w:r>
      <w:r>
        <w:t>)</w:t>
      </w:r>
      <w:r w:rsidRPr="0078449D">
        <w:t xml:space="preserve">: </w:t>
      </w:r>
    </w:p>
    <w:p w14:paraId="0A0ED363" w14:textId="17374630" w:rsidR="00586F67" w:rsidRDefault="00586F67" w:rsidP="00C96E0E">
      <w:r>
        <w:t>Question 1: What does the code “</w:t>
      </w:r>
      <w:r w:rsidRPr="00586F67">
        <w:t>subset_Pima&lt;-Pima[,colnames(Pima) %in% columns_to_keep]</w:t>
      </w:r>
      <w:r>
        <w:t>”  do? Describe in your own words.</w:t>
      </w:r>
    </w:p>
    <w:p w14:paraId="1D3F0F36" w14:textId="465CD856" w:rsidR="00586F67" w:rsidRDefault="00586F67" w:rsidP="00C96E0E">
      <w:r>
        <w:t>Answer:</w:t>
      </w:r>
      <w:r w:rsidR="00E6292F">
        <w:t xml:space="preserve"> *subset the data to only include the columns found in the vector. </w:t>
      </w:r>
    </w:p>
    <w:p w14:paraId="3E8C626C" w14:textId="77777777" w:rsidR="00586F67" w:rsidRDefault="00586F67" w:rsidP="00C96E0E"/>
    <w:p w14:paraId="62261758" w14:textId="0A2C858F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3</w:t>
      </w:r>
      <w:r>
        <w:t xml:space="preserve"> (</w:t>
      </w:r>
      <w:r w:rsidR="001D74A3">
        <w:t xml:space="preserve">~Line </w:t>
      </w:r>
      <w:r w:rsidR="00362701">
        <w:t>230</w:t>
      </w:r>
      <w:r>
        <w:t>)</w:t>
      </w:r>
      <w:r w:rsidRPr="0078449D">
        <w:t xml:space="preserve">: </w:t>
      </w:r>
    </w:p>
    <w:p w14:paraId="76D0C95E" w14:textId="3CBB1A89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set:</w:t>
      </w:r>
    </w:p>
    <w:p w14:paraId="70F5C7B1" w14:textId="6628B991" w:rsidR="00015DDD" w:rsidRDefault="00015DDD" w:rsidP="00C96E0E">
      <w:r>
        <w:t>Answer: * code used to subset</w:t>
      </w:r>
    </w:p>
    <w:p w14:paraId="138D055F" w14:textId="3CE3C1E0" w:rsidR="00C96E0E" w:rsidRDefault="00C96E0E" w:rsidP="00FA1724"/>
    <w:p w14:paraId="08917AA8" w14:textId="2DBDB28D" w:rsidR="00362701" w:rsidRDefault="00362701" w:rsidP="00FA1724">
      <w:r>
        <w:t>Exercise 14 (~Line 240):</w:t>
      </w:r>
    </w:p>
    <w:p w14:paraId="6177916E" w14:textId="79B36063" w:rsidR="00362701" w:rsidRDefault="00362701" w:rsidP="00FA1724">
      <w:r w:rsidRPr="00362701">
        <w:t>Calculate the mean and standard deviation individual</w:t>
      </w:r>
      <w:r>
        <w:t>ly</w:t>
      </w:r>
      <w:r w:rsidRPr="00362701">
        <w:t xml:space="preserve"> for each of the three columns of "subset_Pima". </w:t>
      </w:r>
    </w:p>
    <w:p w14:paraId="1DAAC5F2" w14:textId="1258F4C8" w:rsidR="00362701" w:rsidRDefault="00362701" w:rsidP="00FA1724">
      <w:r>
        <w:t>Answer:</w:t>
      </w:r>
    </w:p>
    <w:p w14:paraId="6383F12E" w14:textId="77777777" w:rsidR="00656AFB" w:rsidRDefault="00656AFB" w:rsidP="00FA1724"/>
    <w:p w14:paraId="03544B0F" w14:textId="579F84BB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5</w:t>
      </w:r>
      <w:r>
        <w:t xml:space="preserve"> (</w:t>
      </w:r>
      <w:r w:rsidR="001D74A3">
        <w:t xml:space="preserve">~Line </w:t>
      </w:r>
      <w:r>
        <w:t>2</w:t>
      </w:r>
      <w:r w:rsidR="00362701">
        <w:t>50</w:t>
      </w:r>
      <w:r>
        <w:t>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370E2E50" w:rsidR="006303EB" w:rsidRDefault="0015202D" w:rsidP="00FA1724">
      <w:r>
        <w:t>Answer:</w:t>
      </w:r>
      <w:r w:rsidR="0099609F">
        <w:t xml:space="preserve">     </w:t>
      </w:r>
    </w:p>
    <w:p w14:paraId="24E026F2" w14:textId="77777777" w:rsidR="006303EB" w:rsidRDefault="006303EB" w:rsidP="00FA1724"/>
    <w:p w14:paraId="0E10B72C" w14:textId="09ABF341" w:rsidR="006303EB" w:rsidRDefault="006303EB" w:rsidP="006303EB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6</w:t>
      </w:r>
      <w:r>
        <w:t xml:space="preserve"> (</w:t>
      </w:r>
      <w:r w:rsidR="001D74A3">
        <w:t xml:space="preserve">~Line </w:t>
      </w:r>
      <w:r w:rsidR="00362701">
        <w:t>270</w:t>
      </w:r>
      <w:r>
        <w:t>)</w:t>
      </w:r>
      <w:r w:rsidRPr="0078449D">
        <w:t xml:space="preserve">: </w:t>
      </w:r>
    </w:p>
    <w:p w14:paraId="666EE6A8" w14:textId="1E34DC4B" w:rsidR="00F829FC" w:rsidRDefault="00F829FC" w:rsidP="006303EB">
      <w:r>
        <w:t xml:space="preserve">Code </w:t>
      </w:r>
      <w:r w:rsidR="00483F00">
        <w:t xml:space="preserve">you used </w:t>
      </w:r>
      <w:r>
        <w:t>to create a new column</w:t>
      </w:r>
      <w:r w:rsidR="00483F00">
        <w:t xml:space="preserve"> </w:t>
      </w:r>
      <w:r w:rsidR="00483F00" w:rsidRPr="00483F00">
        <w:t>"Infestation_Stage"</w:t>
      </w:r>
      <w:r>
        <w:t>, and add</w:t>
      </w:r>
      <w:r w:rsidR="00483F00">
        <w:t xml:space="preserve"> values to this column for each sample based on the sample ID:</w:t>
      </w:r>
    </w:p>
    <w:p w14:paraId="4642DC78" w14:textId="77777777" w:rsidR="006303EB" w:rsidDel="000C5A12" w:rsidRDefault="006303EB" w:rsidP="00FA1724">
      <w:pPr>
        <w:rPr>
          <w:del w:id="18" w:author="Lauren Glenny Shoemaker" w:date="2019-09-04T21:40:00Z"/>
        </w:rPr>
      </w:pPr>
    </w:p>
    <w:p w14:paraId="5CCB58FC" w14:textId="77777777" w:rsidR="000A0C81" w:rsidRDefault="000A0C81" w:rsidP="00FA1724"/>
    <w:p w14:paraId="22928E79" w14:textId="3C92E2C1" w:rsidR="000A0C81" w:rsidRDefault="000A0C81" w:rsidP="000A0C81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7</w:t>
      </w:r>
      <w:r>
        <w:t xml:space="preserve"> (</w:t>
      </w:r>
      <w:r w:rsidR="001D74A3">
        <w:t xml:space="preserve">~Line </w:t>
      </w:r>
      <w:r w:rsidR="00362701">
        <w:t>280</w:t>
      </w:r>
      <w:r>
        <w:t>)</w:t>
      </w:r>
      <w:r w:rsidRPr="0078449D">
        <w:t xml:space="preserve">: </w:t>
      </w:r>
    </w:p>
    <w:p w14:paraId="24867BF7" w14:textId="11CD896C" w:rsidR="000A0C81" w:rsidRDefault="00177AC2" w:rsidP="00FA1724">
      <w:r>
        <w:t>C</w:t>
      </w:r>
      <w:r w:rsidR="000A0C81" w:rsidRPr="000A0C81">
        <w:t xml:space="preserve">ode you used to </w:t>
      </w:r>
      <w:r>
        <w:t>save the metadata file as a new file in your folder on the Desktop:</w:t>
      </w:r>
    </w:p>
    <w:p w14:paraId="2F0D53AC" w14:textId="77777777" w:rsidR="000E707C" w:rsidRDefault="000E707C" w:rsidP="00FA1724"/>
    <w:p w14:paraId="68B2ABEB" w14:textId="60F78549" w:rsidR="000E707C" w:rsidRDefault="000E707C" w:rsidP="000E707C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8</w:t>
      </w:r>
      <w:r>
        <w:t xml:space="preserve"> (</w:t>
      </w:r>
      <w:r w:rsidR="001D74A3">
        <w:t xml:space="preserve">~Line </w:t>
      </w:r>
      <w:r w:rsidR="00362701">
        <w:t>290</w:t>
      </w:r>
      <w:r>
        <w:t>)</w:t>
      </w:r>
      <w:r w:rsidRPr="0078449D">
        <w:t xml:space="preserve">: </w:t>
      </w:r>
      <w:r w:rsidR="00D61C19">
        <w:t>E</w:t>
      </w:r>
      <w:r w:rsidR="00843269">
        <w:t xml:space="preserve">mpty and reload of your </w:t>
      </w:r>
      <w:r w:rsidR="00D61C19">
        <w:t>environment.</w:t>
      </w:r>
    </w:p>
    <w:p w14:paraId="2D4FC7D9" w14:textId="0D2D74EC" w:rsidR="000E707C" w:rsidDel="000C5A12" w:rsidRDefault="000E707C" w:rsidP="00FA1724">
      <w:pPr>
        <w:rPr>
          <w:del w:id="19" w:author="Lauren Glenny Shoemaker" w:date="2019-09-04T21:40:00Z"/>
        </w:rPr>
      </w:pPr>
    </w:p>
    <w:p w14:paraId="23EB2D1F" w14:textId="102EB842" w:rsidR="0047348D" w:rsidRDefault="0047348D" w:rsidP="00FA1724"/>
    <w:p w14:paraId="6B5F8614" w14:textId="118DAFAE" w:rsidR="0047348D" w:rsidRDefault="00362701" w:rsidP="00FA1724">
      <w:pPr>
        <w:rPr>
          <w:b/>
        </w:rPr>
      </w:pPr>
      <w:r w:rsidRPr="00362701">
        <w:rPr>
          <w:b/>
        </w:rPr>
        <w:t>#Final exercise:</w:t>
      </w:r>
    </w:p>
    <w:p w14:paraId="03996B86" w14:textId="6CDBD137" w:rsidR="00362701" w:rsidRDefault="00362701" w:rsidP="00FA1724">
      <w:r>
        <w:t>Answer:</w:t>
      </w:r>
    </w:p>
    <w:p w14:paraId="47F61767" w14:textId="77777777" w:rsidR="00362701" w:rsidRPr="00362701" w:rsidRDefault="00362701" w:rsidP="00FA1724"/>
    <w:p w14:paraId="70513943" w14:textId="77777777" w:rsidR="00362701" w:rsidRDefault="00362701" w:rsidP="00FA1724"/>
    <w:sectPr w:rsidR="00362701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Gordon Fritz Custer" w:date="2019-04-30T12:31:00Z" w:initials="GFC">
    <w:p w14:paraId="33D5E20F" w14:textId="04335048" w:rsidR="00C1107E" w:rsidRDefault="00C1107E">
      <w:pPr>
        <w:pStyle w:val="CommentText"/>
      </w:pPr>
      <w:r>
        <w:rPr>
          <w:rStyle w:val="CommentReference"/>
        </w:rPr>
        <w:annotationRef/>
      </w:r>
      <w:r>
        <w:t xml:space="preserve">Can change based on time and goals of your course.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5E2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5E20F" w16cid:durableId="2072BE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uren Glenny Shoemaker">
    <w15:presenceInfo w15:providerId="AD" w15:userId="S::lshoema1@uwyo.edu::86e6e84a-ae46-4759-b73d-705750d3990a"/>
  </w15:person>
  <w15:person w15:author="Gordon Fritz Custer">
    <w15:presenceInfo w15:providerId="AD" w15:userId="S::gcuster@uwyo.edu::648a7f8a-4352-4a91-bced-072e2a7afd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5DDD"/>
    <w:rsid w:val="00016BC3"/>
    <w:rsid w:val="00026B45"/>
    <w:rsid w:val="00045A1C"/>
    <w:rsid w:val="00063E4F"/>
    <w:rsid w:val="00071F98"/>
    <w:rsid w:val="00084267"/>
    <w:rsid w:val="000A0C81"/>
    <w:rsid w:val="000B2B13"/>
    <w:rsid w:val="000C5A12"/>
    <w:rsid w:val="000D2D17"/>
    <w:rsid w:val="000E707C"/>
    <w:rsid w:val="001166B7"/>
    <w:rsid w:val="0012143C"/>
    <w:rsid w:val="00145F38"/>
    <w:rsid w:val="0015125A"/>
    <w:rsid w:val="0015202D"/>
    <w:rsid w:val="00177AC2"/>
    <w:rsid w:val="001822BA"/>
    <w:rsid w:val="00183B84"/>
    <w:rsid w:val="001A22B1"/>
    <w:rsid w:val="001D74A3"/>
    <w:rsid w:val="001F4909"/>
    <w:rsid w:val="001F5360"/>
    <w:rsid w:val="0020744D"/>
    <w:rsid w:val="00243891"/>
    <w:rsid w:val="0025199C"/>
    <w:rsid w:val="00260B8C"/>
    <w:rsid w:val="00267477"/>
    <w:rsid w:val="002C5368"/>
    <w:rsid w:val="002F189C"/>
    <w:rsid w:val="0030269D"/>
    <w:rsid w:val="00315EE7"/>
    <w:rsid w:val="003410CE"/>
    <w:rsid w:val="00352E8C"/>
    <w:rsid w:val="00362701"/>
    <w:rsid w:val="00395DC5"/>
    <w:rsid w:val="003C1909"/>
    <w:rsid w:val="003F7ACC"/>
    <w:rsid w:val="0043319C"/>
    <w:rsid w:val="00435D42"/>
    <w:rsid w:val="004446F5"/>
    <w:rsid w:val="00445B7B"/>
    <w:rsid w:val="00457A97"/>
    <w:rsid w:val="0047348D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5532FC"/>
    <w:rsid w:val="00560194"/>
    <w:rsid w:val="00586F67"/>
    <w:rsid w:val="005C0C7B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35B78"/>
    <w:rsid w:val="00777AC7"/>
    <w:rsid w:val="0078449D"/>
    <w:rsid w:val="007A48B7"/>
    <w:rsid w:val="007B1C83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3269"/>
    <w:rsid w:val="0084634E"/>
    <w:rsid w:val="00874211"/>
    <w:rsid w:val="008F0A8C"/>
    <w:rsid w:val="0099609F"/>
    <w:rsid w:val="009C117D"/>
    <w:rsid w:val="00A46D2B"/>
    <w:rsid w:val="00A839A3"/>
    <w:rsid w:val="00AD1EFD"/>
    <w:rsid w:val="00B1405F"/>
    <w:rsid w:val="00B17DBE"/>
    <w:rsid w:val="00B5352E"/>
    <w:rsid w:val="00C1107E"/>
    <w:rsid w:val="00C96E0E"/>
    <w:rsid w:val="00CB0716"/>
    <w:rsid w:val="00CE4828"/>
    <w:rsid w:val="00CE5838"/>
    <w:rsid w:val="00D2654C"/>
    <w:rsid w:val="00D61C19"/>
    <w:rsid w:val="00D66583"/>
    <w:rsid w:val="00D713BA"/>
    <w:rsid w:val="00D93556"/>
    <w:rsid w:val="00D97124"/>
    <w:rsid w:val="00DA4253"/>
    <w:rsid w:val="00DD1FAC"/>
    <w:rsid w:val="00DD5B05"/>
    <w:rsid w:val="00DF3D69"/>
    <w:rsid w:val="00E023CE"/>
    <w:rsid w:val="00E15610"/>
    <w:rsid w:val="00E44ABF"/>
    <w:rsid w:val="00E45C3D"/>
    <w:rsid w:val="00E6292F"/>
    <w:rsid w:val="00E8197A"/>
    <w:rsid w:val="00E878E2"/>
    <w:rsid w:val="00EC0642"/>
    <w:rsid w:val="00EF7D32"/>
    <w:rsid w:val="00F74E88"/>
    <w:rsid w:val="00F8269C"/>
    <w:rsid w:val="00F829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Lauren Glenny Shoemaker</cp:lastModifiedBy>
  <cp:revision>3</cp:revision>
  <dcterms:created xsi:type="dcterms:W3CDTF">2019-09-05T01:24:00Z</dcterms:created>
  <dcterms:modified xsi:type="dcterms:W3CDTF">2019-09-05T03:41:00Z</dcterms:modified>
</cp:coreProperties>
</file>